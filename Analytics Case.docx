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94343" w14:textId="05558911" w:rsidR="00A83A4B" w:rsidRDefault="00A179A2" w:rsidP="00B47F47">
      <w:pPr>
        <w:pStyle w:val="Title"/>
        <w:jc w:val="center"/>
      </w:pPr>
      <w:del w:id="0" w:author="Davis Defontes" w:date="2019-04-01T19:53:00Z">
        <w:r w:rsidDel="00502E52">
          <w:delText xml:space="preserve">2019 </w:delText>
        </w:r>
      </w:del>
      <w:r>
        <w:t xml:space="preserve">Data </w:t>
      </w:r>
      <w:r w:rsidR="0006799A">
        <w:t>Analytics Case</w:t>
      </w:r>
    </w:p>
    <w:p w14:paraId="4D465BB2" w14:textId="2F92287B" w:rsidR="0006799A" w:rsidDel="00502E52" w:rsidRDefault="0006799A" w:rsidP="00A179A2">
      <w:pPr>
        <w:spacing w:after="0"/>
        <w:jc w:val="center"/>
        <w:rPr>
          <w:del w:id="1" w:author="Davis Defontes" w:date="2019-04-01T19:53:00Z"/>
        </w:rPr>
      </w:pPr>
      <w:del w:id="2" w:author="Davis Defontes" w:date="2019-04-01T19:53:00Z">
        <w:r w:rsidDel="00502E52">
          <w:delText>Written by: Barbae Marquez</w:delText>
        </w:r>
      </w:del>
    </w:p>
    <w:p w14:paraId="1F38AD42" w14:textId="31EDA812" w:rsidR="00A179A2" w:rsidDel="00502E52" w:rsidRDefault="00A179A2" w:rsidP="00A179A2">
      <w:pPr>
        <w:spacing w:after="0"/>
        <w:jc w:val="center"/>
        <w:rPr>
          <w:del w:id="3" w:author="Davis Defontes" w:date="2019-04-01T19:53:00Z"/>
        </w:rPr>
      </w:pPr>
      <w:del w:id="4" w:author="Davis Defontes" w:date="2019-04-01T19:53:00Z">
        <w:r w:rsidDel="00502E52">
          <w:delText>Reviewed by: Davis Defontes</w:delText>
        </w:r>
      </w:del>
    </w:p>
    <w:p w14:paraId="5C5B7E8A" w14:textId="77777777" w:rsidR="0006799A" w:rsidRDefault="0006799A" w:rsidP="0006799A">
      <w:pPr>
        <w:pStyle w:val="Heading1"/>
      </w:pPr>
      <w:r>
        <w:t>Background Information:</w:t>
      </w:r>
    </w:p>
    <w:p w14:paraId="3D124B80" w14:textId="294E31E4" w:rsidR="0006799A" w:rsidRDefault="00006099" w:rsidP="00216916">
      <w:r>
        <w:t xml:space="preserve">ErgonTech </w:t>
      </w:r>
      <w:r w:rsidR="0006799A">
        <w:t>Int. (</w:t>
      </w:r>
      <w:r>
        <w:t>ETI</w:t>
      </w:r>
      <w:r w:rsidR="0006799A">
        <w:t>)</w:t>
      </w:r>
      <w:r w:rsidR="00E3686B">
        <w:t xml:space="preserve"> is a </w:t>
      </w:r>
      <w:r w:rsidR="00E3686B" w:rsidRPr="00E3686B">
        <w:t xml:space="preserve">biotechnology </w:t>
      </w:r>
      <w:r w:rsidR="00E3686B">
        <w:t xml:space="preserve">company, based in California. ETI was established in 2000 with a focus on </w:t>
      </w:r>
      <w:r w:rsidR="00E3686B" w:rsidRPr="00E3686B">
        <w:t xml:space="preserve">public research, development, and </w:t>
      </w:r>
      <w:r w:rsidR="005F19E9">
        <w:t xml:space="preserve">sales of manufactured supplies, laboratory instruments, services, software, and consumables. ETI </w:t>
      </w:r>
      <w:r w:rsidR="00E1233A">
        <w:t>has been growing</w:t>
      </w:r>
      <w:r w:rsidR="00EB56A6">
        <w:t xml:space="preserve"> substantially</w:t>
      </w:r>
      <w:r w:rsidR="00E1233A">
        <w:t xml:space="preserve"> in recent years</w:t>
      </w:r>
      <w:r w:rsidR="005F19E9">
        <w:t>, t</w:t>
      </w:r>
      <w:r w:rsidR="00EB56A6">
        <w:t>heir greatest growth areas have been within research and development</w:t>
      </w:r>
      <w:r w:rsidR="005F19E9">
        <w:t>, and sales</w:t>
      </w:r>
      <w:r w:rsidR="00EB56A6">
        <w:t xml:space="preserve">. As </w:t>
      </w:r>
      <w:r w:rsidR="00216916">
        <w:t>ETI continues to create</w:t>
      </w:r>
      <w:r w:rsidR="00EB56A6">
        <w:t xml:space="preserve"> new products, the</w:t>
      </w:r>
      <w:r w:rsidR="00216916">
        <w:t xml:space="preserve">ir demand for qualified research and </w:t>
      </w:r>
      <w:r w:rsidR="00E3686B">
        <w:t>sales</w:t>
      </w:r>
      <w:r w:rsidR="00216916">
        <w:t xml:space="preserve"> personnel will continue to increase.</w:t>
      </w:r>
    </w:p>
    <w:p w14:paraId="01E73F67" w14:textId="77777777" w:rsidR="00F54A6B" w:rsidRDefault="00F54A6B" w:rsidP="00F54A6B">
      <w:pPr>
        <w:pStyle w:val="Heading1"/>
      </w:pPr>
      <w:r>
        <w:t>Problem Statement:</w:t>
      </w:r>
    </w:p>
    <w:p w14:paraId="1F77F3FD" w14:textId="5578C2E9" w:rsidR="00F54A6B" w:rsidRDefault="00F54A6B" w:rsidP="00F54A6B">
      <w:r>
        <w:t xml:space="preserve">The HR department has kept records of current and past employees </w:t>
      </w:r>
      <w:r w:rsidR="008D411B">
        <w:t>related to</w:t>
      </w:r>
      <w:r>
        <w:t xml:space="preserve"> their</w:t>
      </w:r>
      <w:r w:rsidR="007E15E3">
        <w:t xml:space="preserve"> financial, emotional, an</w:t>
      </w:r>
      <w:r w:rsidR="00006099">
        <w:t>d work history within the company</w:t>
      </w:r>
      <w:r w:rsidR="008D411B">
        <w:t>.</w:t>
      </w:r>
      <w:r w:rsidR="00EC7B0D">
        <w:t xml:space="preserve"> </w:t>
      </w:r>
      <w:r w:rsidR="003C66C6">
        <w:t xml:space="preserve">They have noticed their turnover rate and ETI has concerns about their attrition. They are looking to expand their production and increase employment while </w:t>
      </w:r>
      <w:r w:rsidR="00E44D98">
        <w:t xml:space="preserve">retaining </w:t>
      </w:r>
      <w:r w:rsidR="003C66C6">
        <w:t xml:space="preserve">their current employees. ETI wants to understand their employment history to increase productivity, sales, and retention. </w:t>
      </w:r>
      <w:r w:rsidR="003911E6">
        <w:t>Funding has been assigned to</w:t>
      </w:r>
      <w:r w:rsidR="00EC7B0D">
        <w:t xml:space="preserve"> conduc</w:t>
      </w:r>
      <w:r w:rsidR="003911E6">
        <w:t>t</w:t>
      </w:r>
      <w:r w:rsidR="00EC7B0D">
        <w:t xml:space="preserve"> research on company attrition</w:t>
      </w:r>
      <w:r w:rsidR="00E1233A">
        <w:t>, in hopes to</w:t>
      </w:r>
      <w:r w:rsidR="00EC7B0D">
        <w:t xml:space="preserve"> shed light on </w:t>
      </w:r>
      <w:r w:rsidR="003911E6">
        <w:t xml:space="preserve">the current </w:t>
      </w:r>
      <w:r w:rsidR="00A179A2">
        <w:t>em</w:t>
      </w:r>
      <w:r w:rsidR="00A179A2" w:rsidRPr="004833AE">
        <w:t>ployee</w:t>
      </w:r>
      <w:r w:rsidR="003911E6" w:rsidRPr="004833AE">
        <w:t xml:space="preserve"> status and expectations of prospective employees.</w:t>
      </w:r>
      <w:r w:rsidR="00E1233A" w:rsidRPr="004833AE">
        <w:t xml:space="preserve"> </w:t>
      </w:r>
      <w:r w:rsidR="00E44D98">
        <w:t>Past research has shown t</w:t>
      </w:r>
      <w:r w:rsidR="00E1233A" w:rsidRPr="004833AE">
        <w:t xml:space="preserve">here are many reasons as to why attrition happens, including but not limited to </w:t>
      </w:r>
      <w:r w:rsidR="004833AE" w:rsidRPr="004833AE">
        <w:t xml:space="preserve">environment, </w:t>
      </w:r>
      <w:r w:rsidR="00E1233A" w:rsidRPr="004833AE">
        <w:t>management, benefits,</w:t>
      </w:r>
      <w:r w:rsidR="004833AE" w:rsidRPr="004833AE">
        <w:t xml:space="preserve"> </w:t>
      </w:r>
      <w:r w:rsidR="00E1233A" w:rsidRPr="004833AE">
        <w:t>external opportunities</w:t>
      </w:r>
      <w:r w:rsidR="004833AE" w:rsidRPr="004833AE">
        <w:t>,</w:t>
      </w:r>
      <w:r w:rsidR="00E1233A" w:rsidRPr="004833AE">
        <w:t xml:space="preserve"> etc.</w:t>
      </w:r>
    </w:p>
    <w:p w14:paraId="0C2AA474" w14:textId="1C3A57EF" w:rsidR="001B6192" w:rsidRPr="003C66C6" w:rsidRDefault="001B6192" w:rsidP="00F54A6B">
      <w:r w:rsidRPr="003C66C6">
        <w:t xml:space="preserve">As the business intelligence </w:t>
      </w:r>
      <w:r w:rsidR="00481926" w:rsidRPr="003C66C6">
        <w:t>landscape</w:t>
      </w:r>
      <w:r w:rsidRPr="003C66C6">
        <w:t xml:space="preserve"> </w:t>
      </w:r>
      <w:r w:rsidR="00481926" w:rsidRPr="003C66C6">
        <w:t>evolves</w:t>
      </w:r>
      <w:r w:rsidRPr="003C66C6">
        <w:t xml:space="preserve"> rapidly</w:t>
      </w:r>
      <w:r w:rsidR="003C66C6">
        <w:t>,</w:t>
      </w:r>
      <w:r w:rsidRPr="003C66C6">
        <w:t xml:space="preserve"> with the </w:t>
      </w:r>
      <w:r w:rsidR="00481926" w:rsidRPr="003C66C6">
        <w:t>increasing</w:t>
      </w:r>
      <w:r w:rsidRPr="003C66C6">
        <w:t xml:space="preserve"> data </w:t>
      </w:r>
      <w:r w:rsidR="00481926" w:rsidRPr="003C66C6">
        <w:t>complexity</w:t>
      </w:r>
      <w:r w:rsidRPr="003C66C6">
        <w:t xml:space="preserve"> and analytics needs in the </w:t>
      </w:r>
      <w:r w:rsidR="00481926" w:rsidRPr="003C66C6">
        <w:t>l</w:t>
      </w:r>
      <w:r w:rsidRPr="003C66C6">
        <w:t>ast years</w:t>
      </w:r>
      <w:r w:rsidR="003C66C6">
        <w:t>,</w:t>
      </w:r>
      <w:r w:rsidRPr="003C66C6">
        <w:t xml:space="preserve"> </w:t>
      </w:r>
      <w:r w:rsidR="00481926" w:rsidRPr="003C66C6">
        <w:t>ETI</w:t>
      </w:r>
      <w:r w:rsidRPr="003C66C6">
        <w:t xml:space="preserve"> seeks the engagement of a technology consulting service firm to facilit</w:t>
      </w:r>
      <w:r w:rsidR="003C66C6">
        <w:t xml:space="preserve">ate </w:t>
      </w:r>
      <w:r w:rsidRPr="003C66C6">
        <w:t xml:space="preserve">strategy and enterprise </w:t>
      </w:r>
      <w:r w:rsidR="00481926" w:rsidRPr="003C66C6">
        <w:t>business</w:t>
      </w:r>
      <w:r w:rsidRPr="003C66C6">
        <w:t xml:space="preserve"> intelligence</w:t>
      </w:r>
      <w:r w:rsidR="003C66C6">
        <w:t xml:space="preserve"> for HR needs.</w:t>
      </w:r>
    </w:p>
    <w:p w14:paraId="57D7F2C6" w14:textId="77777777" w:rsidR="00F54A6B" w:rsidRDefault="00F54A6B" w:rsidP="00F54A6B">
      <w:pPr>
        <w:pStyle w:val="Heading1"/>
      </w:pPr>
      <w:r>
        <w:t>Request for Proposals:</w:t>
      </w:r>
    </w:p>
    <w:p w14:paraId="128979D0" w14:textId="27BF6678" w:rsidR="00D41816" w:rsidRPr="00D41816" w:rsidRDefault="00BB6CC4" w:rsidP="00445436">
      <w:r w:rsidRPr="00D41816">
        <w:t>ErgonTech</w:t>
      </w:r>
      <w:r w:rsidR="00A179A2">
        <w:t xml:space="preserve"> Int.</w:t>
      </w:r>
      <w:r w:rsidR="00D41816">
        <w:t xml:space="preserve"> is requesting a proposal from a consulting team with a background in </w:t>
      </w:r>
      <w:r w:rsidR="00D41816" w:rsidRPr="001B6192">
        <w:t xml:space="preserve">data analytics, business intelligence visualizations, </w:t>
      </w:r>
      <w:r w:rsidR="00445436" w:rsidRPr="001B6192">
        <w:t xml:space="preserve">predictive analytics, </w:t>
      </w:r>
      <w:r w:rsidR="001B6192" w:rsidRPr="001B6192">
        <w:t>and management consulting</w:t>
      </w:r>
      <w:r w:rsidR="00445436" w:rsidRPr="00445436">
        <w:rPr>
          <w:i/>
        </w:rPr>
        <w:t xml:space="preserve">. </w:t>
      </w:r>
      <w:r w:rsidR="00D41816">
        <w:t xml:space="preserve">The HR team leading this research will review all proposals and rank the consulting teams based on the strengths of their proposal and presentation of their findings. </w:t>
      </w:r>
      <w:r w:rsidR="00D41816" w:rsidRPr="00C14829">
        <w:t xml:space="preserve">This proposal should describe </w:t>
      </w:r>
      <w:r w:rsidR="00A179A2" w:rsidRPr="00C14829">
        <w:t>ideas</w:t>
      </w:r>
      <w:r w:rsidR="00D41816" w:rsidRPr="00C14829">
        <w:t>, strategies, and recommendation</w:t>
      </w:r>
      <w:r w:rsidR="001B6192" w:rsidRPr="00C14829">
        <w:t>s</w:t>
      </w:r>
      <w:r w:rsidR="00D41816" w:rsidRPr="00C14829">
        <w:t xml:space="preserve"> on how </w:t>
      </w:r>
      <w:r w:rsidR="00A179A2" w:rsidRPr="00C14829">
        <w:t>ETI</w:t>
      </w:r>
      <w:r w:rsidR="00D41816" w:rsidRPr="00C14829">
        <w:t xml:space="preserve"> can</w:t>
      </w:r>
      <w:r w:rsidR="004833AE" w:rsidRPr="00C14829">
        <w:t xml:space="preserve"> improve employee retention</w:t>
      </w:r>
      <w:r w:rsidR="00D41816" w:rsidRPr="00C14829">
        <w:t>.</w:t>
      </w:r>
      <w:r w:rsidR="00D41816">
        <w:t xml:space="preserve"> </w:t>
      </w:r>
    </w:p>
    <w:p w14:paraId="3F12D8E9" w14:textId="77777777" w:rsidR="00F54A6B" w:rsidRDefault="00445436" w:rsidP="00445436">
      <w:r w:rsidRPr="00A179A2">
        <w:t>It is recommended that each proposal submitted contain at a minimum the following sections:</w:t>
      </w:r>
    </w:p>
    <w:p w14:paraId="51182CE6" w14:textId="35A8B56C" w:rsidR="00445436" w:rsidRPr="00A179A2" w:rsidRDefault="00F54A6B" w:rsidP="00A179A2">
      <w:pPr>
        <w:pStyle w:val="ListParagraph"/>
        <w:numPr>
          <w:ilvl w:val="0"/>
          <w:numId w:val="1"/>
        </w:numPr>
      </w:pPr>
      <w:r w:rsidRPr="00A179A2">
        <w:rPr>
          <w:b/>
        </w:rPr>
        <w:t>Background Observations</w:t>
      </w:r>
      <w:r w:rsidR="00A179A2" w:rsidRPr="00A179A2">
        <w:t xml:space="preserve"> - </w:t>
      </w:r>
      <w:r w:rsidR="00445436" w:rsidRPr="00A179A2">
        <w:t xml:space="preserve">The consultants’ interpretation and understanding of </w:t>
      </w:r>
      <w:r w:rsidR="001B6192">
        <w:t>ETI’s</w:t>
      </w:r>
      <w:r w:rsidR="00A179A2" w:rsidRPr="00A179A2">
        <w:t xml:space="preserve"> </w:t>
      </w:r>
      <w:r w:rsidR="00445436" w:rsidRPr="00A179A2">
        <w:t xml:space="preserve">problem (problem statement) and proposed assignment. Identify any special issues the proposed assignment should address as well as any potential risks and business impacts </w:t>
      </w:r>
      <w:r w:rsidR="00094A39">
        <w:t>that it</w:t>
      </w:r>
      <w:r w:rsidR="00445436" w:rsidRPr="00A179A2">
        <w:t xml:space="preserve"> would cause. Additionally, please identify and address all data concerns – missing, confounding, misleading, etc.</w:t>
      </w:r>
    </w:p>
    <w:p w14:paraId="277F4D9F" w14:textId="77777777" w:rsidR="00333D93" w:rsidRPr="00A179A2" w:rsidRDefault="00F54A6B" w:rsidP="00A179A2">
      <w:pPr>
        <w:pStyle w:val="ListParagraph"/>
        <w:numPr>
          <w:ilvl w:val="0"/>
          <w:numId w:val="1"/>
        </w:numPr>
      </w:pPr>
      <w:r w:rsidRPr="00A179A2">
        <w:rPr>
          <w:b/>
        </w:rPr>
        <w:t>Scope and Objectives</w:t>
      </w:r>
      <w:r w:rsidR="00A179A2" w:rsidRPr="00A179A2">
        <w:t xml:space="preserve"> - </w:t>
      </w:r>
      <w:r w:rsidR="00333D93" w:rsidRPr="00A179A2">
        <w:t xml:space="preserve">What actions should </w:t>
      </w:r>
      <w:r w:rsidR="00A179A2" w:rsidRPr="00A179A2">
        <w:t>ETI</w:t>
      </w:r>
      <w:r w:rsidR="00333D93" w:rsidRPr="00A179A2">
        <w:t xml:space="preserve"> take that will result in the highest added business value? What is the associated work required to take these actions? Why is one path more desirable than the others identified? </w:t>
      </w:r>
    </w:p>
    <w:p w14:paraId="59D18CF9" w14:textId="23C5D306" w:rsidR="00445436" w:rsidRPr="00B42883" w:rsidRDefault="00F54A6B" w:rsidP="00A179A2">
      <w:pPr>
        <w:pStyle w:val="ListParagraph"/>
        <w:numPr>
          <w:ilvl w:val="0"/>
          <w:numId w:val="1"/>
        </w:numPr>
      </w:pPr>
      <w:r w:rsidRPr="00B42883">
        <w:rPr>
          <w:b/>
        </w:rPr>
        <w:t>Proposed Implementation Plan</w:t>
      </w:r>
      <w:r w:rsidR="00A179A2" w:rsidRPr="00B42883">
        <w:t xml:space="preserve"> - </w:t>
      </w:r>
      <w:r w:rsidR="00333D93" w:rsidRPr="00B42883">
        <w:t xml:space="preserve">What </w:t>
      </w:r>
      <w:r w:rsidR="001B6192">
        <w:t xml:space="preserve">are your </w:t>
      </w:r>
      <w:r w:rsidR="00333D93" w:rsidRPr="00B42883">
        <w:t>act</w:t>
      </w:r>
      <w:r w:rsidR="001B6192">
        <w:t>ionable</w:t>
      </w:r>
      <w:r w:rsidR="00333D93" w:rsidRPr="00B42883">
        <w:t xml:space="preserve"> findings? What steps must be taken first to begin the plan? A high-level outline of the implementation plan steps (</w:t>
      </w:r>
      <w:r w:rsidR="001B6192">
        <w:t>executive level</w:t>
      </w:r>
      <w:r w:rsidR="00333D93" w:rsidRPr="00B42883">
        <w:t xml:space="preserve">) </w:t>
      </w:r>
      <w:r w:rsidR="00333D93" w:rsidRPr="00B42883">
        <w:lastRenderedPageBreak/>
        <w:t xml:space="preserve">which will be completed by </w:t>
      </w:r>
      <w:r w:rsidR="00B42883" w:rsidRPr="00B42883">
        <w:t xml:space="preserve">ETI’s </w:t>
      </w:r>
      <w:r w:rsidR="00333D93" w:rsidRPr="00B42883">
        <w:t>personnel and the consultants together to achieve the identified end results.</w:t>
      </w:r>
    </w:p>
    <w:p w14:paraId="571A1FD8" w14:textId="55A6702B" w:rsidR="00F54A6B" w:rsidRPr="00B42883" w:rsidDel="00502E52" w:rsidRDefault="00F54A6B" w:rsidP="00A179A2">
      <w:pPr>
        <w:pStyle w:val="ListParagraph"/>
        <w:numPr>
          <w:ilvl w:val="0"/>
          <w:numId w:val="1"/>
        </w:numPr>
        <w:rPr>
          <w:del w:id="5" w:author="Davis Defontes" w:date="2019-04-01T19:53:00Z"/>
        </w:rPr>
      </w:pPr>
      <w:del w:id="6" w:author="Davis Defontes" w:date="2019-04-01T19:53:00Z">
        <w:r w:rsidRPr="00B42883" w:rsidDel="00502E52">
          <w:rPr>
            <w:b/>
          </w:rPr>
          <w:delText>Proposed Consulting Team</w:delText>
        </w:r>
        <w:r w:rsidR="00A179A2" w:rsidRPr="00B42883" w:rsidDel="00502E52">
          <w:delText xml:space="preserve"> - </w:delText>
        </w:r>
        <w:r w:rsidR="00333D93" w:rsidRPr="00B42883" w:rsidDel="00502E52">
          <w:delText>Present the consultants to be assigned, identify their roles in the project and provide information on their past experiences as it relates to completing the consulting assignment.</w:delText>
        </w:r>
      </w:del>
    </w:p>
    <w:p w14:paraId="2044972F" w14:textId="0B6DC2DA" w:rsidR="00F54A6B" w:rsidRPr="00B42883" w:rsidRDefault="00F54A6B" w:rsidP="00A179A2">
      <w:pPr>
        <w:pStyle w:val="ListParagraph"/>
        <w:numPr>
          <w:ilvl w:val="0"/>
          <w:numId w:val="1"/>
        </w:numPr>
      </w:pPr>
      <w:r w:rsidRPr="00B42883">
        <w:rPr>
          <w:b/>
        </w:rPr>
        <w:t xml:space="preserve">Benefits to </w:t>
      </w:r>
      <w:r w:rsidR="007C3C45" w:rsidRPr="00B42883">
        <w:rPr>
          <w:b/>
        </w:rPr>
        <w:t>ErgonTech</w:t>
      </w:r>
      <w:r w:rsidR="00A179A2" w:rsidRPr="00B42883">
        <w:rPr>
          <w:b/>
        </w:rPr>
        <w:t xml:space="preserve"> Int.</w:t>
      </w:r>
      <w:r w:rsidR="00A179A2" w:rsidRPr="00B42883">
        <w:t xml:space="preserve"> - </w:t>
      </w:r>
      <w:r w:rsidR="00333D93" w:rsidRPr="00B42883">
        <w:t xml:space="preserve">What business benefits (value) will </w:t>
      </w:r>
      <w:r w:rsidR="001B6192">
        <w:t>ETI</w:t>
      </w:r>
      <w:r w:rsidR="00333D93" w:rsidRPr="00B42883">
        <w:t xml:space="preserve"> receive in exchange for the fee spent on these initial data insights, as well as the proposed follow up plan?</w:t>
      </w:r>
    </w:p>
    <w:p w14:paraId="0268A744" w14:textId="62B8E16E" w:rsidR="00F54A6B" w:rsidDel="009B4C58" w:rsidRDefault="00F54A6B" w:rsidP="00A179A2">
      <w:pPr>
        <w:pStyle w:val="Heading1"/>
        <w:rPr>
          <w:del w:id="7" w:author="Davis Defontes" w:date="2019-04-01T19:54:00Z"/>
        </w:rPr>
      </w:pPr>
      <w:del w:id="8" w:author="Davis Defontes" w:date="2019-04-01T19:54:00Z">
        <w:r w:rsidDel="009B4C58">
          <w:delText>Oral Presentation and Interview:</w:delText>
        </w:r>
      </w:del>
    </w:p>
    <w:p w14:paraId="03E5903B" w14:textId="68073EF7" w:rsidR="00F54A6B" w:rsidRPr="00B42883" w:rsidDel="00686F73" w:rsidRDefault="00333D93" w:rsidP="00A179A2">
      <w:pPr>
        <w:rPr>
          <w:del w:id="9" w:author="Davis Defontes" w:date="2019-04-01T19:54:00Z"/>
        </w:rPr>
      </w:pPr>
      <w:bookmarkStart w:id="10" w:name="_GoBack"/>
      <w:bookmarkEnd w:id="10"/>
      <w:del w:id="11" w:author="Davis Defontes" w:date="2019-04-01T19:54:00Z">
        <w:r w:rsidRPr="00B42883" w:rsidDel="009B4C58">
          <w:delText xml:space="preserve">The CTO </w:delText>
        </w:r>
        <w:r w:rsidR="00B42883" w:rsidRPr="00B42883" w:rsidDel="009B4C58">
          <w:delText>and HR</w:delText>
        </w:r>
        <w:r w:rsidRPr="00B42883" w:rsidDel="009B4C58">
          <w:delText xml:space="preserve"> lead for </w:delText>
        </w:r>
        <w:r w:rsidR="00B42883" w:rsidRPr="00B42883" w:rsidDel="009B4C58">
          <w:delText>ETI</w:delText>
        </w:r>
        <w:r w:rsidRPr="00B42883" w:rsidDel="009B4C58">
          <w:delText xml:space="preserve"> have expressed a desire to sit in on the oral presentations. As these individuals are already very busy, the consulting teams will be given 20 minutes to deliver their presentations. This presentation will be followed by 10 minutes of questions from the stakeholders directed at the consulting team. </w:delText>
        </w:r>
        <w:r w:rsidR="00094A39" w:rsidDel="009B4C58">
          <w:delText>To</w:delText>
        </w:r>
        <w:r w:rsidRPr="00B42883" w:rsidDel="009B4C58">
          <w:delText xml:space="preserve"> properly understand and evaluate your proposal and team, it will be very important for the entire presentation to be complete within 20 minutes, and each member must partake in the presentation.</w:delText>
        </w:r>
      </w:del>
    </w:p>
    <w:p w14:paraId="18DAE794" w14:textId="0EFE4698" w:rsidR="00A179A2" w:rsidDel="009B4C58" w:rsidRDefault="00B42883" w:rsidP="00A179A2">
      <w:pPr>
        <w:pStyle w:val="Heading1"/>
        <w:rPr>
          <w:del w:id="12" w:author="Davis Defontes" w:date="2019-04-01T19:54:00Z"/>
        </w:rPr>
      </w:pPr>
      <w:del w:id="13" w:author="Davis Defontes" w:date="2019-04-01T19:54:00Z">
        <w:r w:rsidDel="009B4C58">
          <w:delText xml:space="preserve">Proposal </w:delText>
        </w:r>
        <w:r w:rsidR="00A179A2" w:rsidDel="009B4C58">
          <w:delText>Submission</w:delText>
        </w:r>
      </w:del>
    </w:p>
    <w:p w14:paraId="20F2CF75" w14:textId="342D9CE3" w:rsidR="00A179A2" w:rsidDel="009B4C58" w:rsidRDefault="00A179A2" w:rsidP="00A179A2">
      <w:pPr>
        <w:rPr>
          <w:del w:id="14" w:author="Davis Defontes" w:date="2019-04-01T19:54:00Z"/>
        </w:rPr>
      </w:pPr>
      <w:del w:id="15" w:author="Davis Defontes" w:date="2019-04-01T19:54:00Z">
        <w:r w:rsidDel="009B4C58">
          <w:delText xml:space="preserve">It is the policy of </w:delText>
        </w:r>
        <w:r w:rsidR="00B42883" w:rsidDel="009B4C58">
          <w:delText>ETI</w:delText>
        </w:r>
        <w:r w:rsidDel="009B4C58">
          <w:delText xml:space="preserve"> to accept </w:delText>
        </w:r>
        <w:r w:rsidR="00B42883" w:rsidDel="009B4C58">
          <w:delText xml:space="preserve">proposals </w:delText>
        </w:r>
        <w:r w:rsidDel="009B4C58">
          <w:delText xml:space="preserve">in electronic form only (Adobe Acrobat .pdf format). Proposing consulting teams are responsible for ensuring their </w:delText>
        </w:r>
        <w:r w:rsidR="00B42883" w:rsidDel="009B4C58">
          <w:delText>proposals</w:delText>
        </w:r>
        <w:r w:rsidDel="009B4C58">
          <w:delText xml:space="preserve"> are received by </w:delText>
        </w:r>
        <w:r w:rsidR="00B42883" w:rsidDel="009B4C58">
          <w:delText>ETI’s</w:delText>
        </w:r>
        <w:r w:rsidDel="009B4C58">
          <w:delText xml:space="preserve"> </w:delText>
        </w:r>
        <w:r w:rsidR="00B42883" w:rsidDel="009B4C58">
          <w:delText>HR team</w:delText>
        </w:r>
        <w:r w:rsidDel="009B4C58">
          <w:delText xml:space="preserve"> by the date and time indicated below.  Completed proposals shall be emailed to </w:delText>
        </w:r>
        <w:r w:rsidRPr="00B42883" w:rsidDel="009B4C58">
          <w:delText>itcchair@calpolymissa.org</w:delText>
        </w:r>
        <w:r w:rsidDel="009B4C58">
          <w:delText xml:space="preserve"> and proposing consulting teams will receive an email confirming successful receipt</w:delText>
        </w:r>
        <w:r w:rsidR="00241E9C" w:rsidDel="009B4C58">
          <w:delText>.</w:delText>
        </w:r>
      </w:del>
    </w:p>
    <w:p w14:paraId="1E0D76AA" w14:textId="74D888FE" w:rsidR="00A179A2" w:rsidDel="009B4C58" w:rsidRDefault="00A179A2" w:rsidP="00A179A2">
      <w:pPr>
        <w:pStyle w:val="Heading1"/>
        <w:rPr>
          <w:del w:id="16" w:author="Davis Defontes" w:date="2019-04-01T19:54:00Z"/>
        </w:rPr>
      </w:pPr>
      <w:del w:id="17" w:author="Davis Defontes" w:date="2019-04-01T19:54:00Z">
        <w:r w:rsidDel="009B4C58">
          <w:delText>Important Dates</w:delText>
        </w:r>
      </w:del>
    </w:p>
    <w:p w14:paraId="058E079A" w14:textId="5AE4DEB7" w:rsidR="00A179A2" w:rsidDel="009B4C58" w:rsidRDefault="00A179A2" w:rsidP="00A179A2">
      <w:pPr>
        <w:rPr>
          <w:del w:id="18" w:author="Davis Defontes" w:date="2019-04-01T19:54:00Z"/>
        </w:rPr>
      </w:pPr>
      <w:del w:id="19" w:author="Davis Defontes" w:date="2019-04-01T19:54:00Z">
        <w:r w:rsidDel="009B4C58">
          <w:delText>Prospective consulting teams should be aware of the following important dates.  Failure to complete submissions or attendance at these dates will result in disqualification from being considered for final ranking:</w:delText>
        </w:r>
      </w:del>
    </w:p>
    <w:p w14:paraId="34C664BE" w14:textId="7959B1CF" w:rsidR="00A179A2" w:rsidDel="009B4C58" w:rsidRDefault="00A179A2" w:rsidP="00A179A2">
      <w:pPr>
        <w:rPr>
          <w:del w:id="20" w:author="Davis Defontes" w:date="2019-04-01T19:54:00Z"/>
        </w:rPr>
      </w:pPr>
      <w:del w:id="21" w:author="Davis Defontes" w:date="2019-04-01T19:54:00Z">
        <w:r w:rsidDel="009B4C58">
          <w:delText>•</w:delText>
        </w:r>
        <w:r w:rsidDel="009B4C58">
          <w:tab/>
        </w:r>
        <w:r w:rsidR="00B42883" w:rsidDel="009B4C58">
          <w:delText>March 16,</w:delText>
        </w:r>
        <w:r w:rsidDel="009B4C58">
          <w:delText xml:space="preserve"> 201</w:delText>
        </w:r>
        <w:r w:rsidR="00B42883" w:rsidDel="009B4C58">
          <w:delText>9</w:delText>
        </w:r>
        <w:r w:rsidDel="009B4C58">
          <w:delText xml:space="preserve"> – Proposals in electronic form due to </w:delText>
        </w:r>
        <w:r w:rsidR="00B42883" w:rsidDel="009B4C58">
          <w:delText>ETI</w:delText>
        </w:r>
        <w:r w:rsidDel="009B4C58">
          <w:delText xml:space="preserve"> by 5:00 P.M. Pacific Time</w:delText>
        </w:r>
      </w:del>
    </w:p>
    <w:p w14:paraId="3A139B49" w14:textId="04B8E3A3" w:rsidR="00A179A2" w:rsidDel="009B4C58" w:rsidRDefault="00A179A2" w:rsidP="00A179A2">
      <w:pPr>
        <w:rPr>
          <w:del w:id="22" w:author="Davis Defontes" w:date="2019-04-01T19:54:00Z"/>
        </w:rPr>
      </w:pPr>
      <w:del w:id="23" w:author="Davis Defontes" w:date="2019-04-01T19:54:00Z">
        <w:r w:rsidDel="009B4C58">
          <w:delText>•</w:delText>
        </w:r>
        <w:r w:rsidDel="009B4C58">
          <w:tab/>
        </w:r>
        <w:r w:rsidR="00B42883" w:rsidDel="009B4C58">
          <w:delText>March</w:delText>
        </w:r>
        <w:r w:rsidDel="009B4C58">
          <w:delText xml:space="preserve"> </w:delText>
        </w:r>
        <w:r w:rsidR="00B42883" w:rsidDel="009B4C58">
          <w:delText>23</w:delText>
        </w:r>
        <w:r w:rsidDel="009B4C58">
          <w:delText>, 201</w:delText>
        </w:r>
        <w:r w:rsidR="00B42883" w:rsidDel="009B4C58">
          <w:delText>9</w:delText>
        </w:r>
        <w:r w:rsidDel="009B4C58">
          <w:delText xml:space="preserve"> – Oral Presentation and Interview to </w:delText>
        </w:r>
        <w:r w:rsidR="00B42883" w:rsidDel="009B4C58">
          <w:delText>ETI HR team</w:delText>
        </w:r>
      </w:del>
    </w:p>
    <w:p w14:paraId="1D3921F1" w14:textId="0C6B4514" w:rsidR="0094746B" w:rsidRPr="00867C37" w:rsidRDefault="00B42883" w:rsidP="00A179A2">
      <w:del w:id="24" w:author="Davis Defontes" w:date="2019-04-01T19:54:00Z">
        <w:r w:rsidDel="00686F73">
          <w:delText>ErgonTech Int.</w:delText>
        </w:r>
        <w:r w:rsidR="00A179A2" w:rsidDel="00686F73">
          <w:delText xml:space="preserve"> is looking forward to receiving your </w:delText>
        </w:r>
        <w:r w:rsidDel="00686F73">
          <w:delText>proposal</w:delText>
        </w:r>
        <w:r w:rsidR="00A179A2" w:rsidDel="00686F73">
          <w:delText xml:space="preserve"> and attending your oral presentation and interview.</w:delText>
        </w:r>
      </w:del>
    </w:p>
    <w:sectPr w:rsidR="0094746B" w:rsidRPr="00867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55785" w14:textId="77777777" w:rsidR="00C53517" w:rsidRDefault="00C53517" w:rsidP="003911E6">
      <w:pPr>
        <w:spacing w:after="0" w:line="240" w:lineRule="auto"/>
      </w:pPr>
      <w:r>
        <w:separator/>
      </w:r>
    </w:p>
  </w:endnote>
  <w:endnote w:type="continuationSeparator" w:id="0">
    <w:p w14:paraId="566F2797" w14:textId="77777777" w:rsidR="00C53517" w:rsidRDefault="00C53517" w:rsidP="0039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B6E30" w14:textId="77777777" w:rsidR="00C53517" w:rsidRDefault="00C53517" w:rsidP="003911E6">
      <w:pPr>
        <w:spacing w:after="0" w:line="240" w:lineRule="auto"/>
      </w:pPr>
      <w:r>
        <w:separator/>
      </w:r>
    </w:p>
  </w:footnote>
  <w:footnote w:type="continuationSeparator" w:id="0">
    <w:p w14:paraId="151DE231" w14:textId="77777777" w:rsidR="00C53517" w:rsidRDefault="00C53517" w:rsidP="00391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63D0"/>
    <w:multiLevelType w:val="hybridMultilevel"/>
    <w:tmpl w:val="3030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s Defontes">
    <w15:presenceInfo w15:providerId="AD" w15:userId="S-1-5-21-1482476501-2139871995-682003330-479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9A"/>
    <w:rsid w:val="00006099"/>
    <w:rsid w:val="0006799A"/>
    <w:rsid w:val="00094A39"/>
    <w:rsid w:val="00143D04"/>
    <w:rsid w:val="00145686"/>
    <w:rsid w:val="00197048"/>
    <w:rsid w:val="001B6192"/>
    <w:rsid w:val="00216916"/>
    <w:rsid w:val="00241E9C"/>
    <w:rsid w:val="002B6D18"/>
    <w:rsid w:val="00333D93"/>
    <w:rsid w:val="003911E6"/>
    <w:rsid w:val="003C66C6"/>
    <w:rsid w:val="00445436"/>
    <w:rsid w:val="00481926"/>
    <w:rsid w:val="004833AE"/>
    <w:rsid w:val="00502E52"/>
    <w:rsid w:val="00512162"/>
    <w:rsid w:val="005F19E9"/>
    <w:rsid w:val="00686F73"/>
    <w:rsid w:val="0072331F"/>
    <w:rsid w:val="00727325"/>
    <w:rsid w:val="00754ECF"/>
    <w:rsid w:val="007C3C45"/>
    <w:rsid w:val="007E15E3"/>
    <w:rsid w:val="00867C37"/>
    <w:rsid w:val="008D411B"/>
    <w:rsid w:val="0094746B"/>
    <w:rsid w:val="009B4C58"/>
    <w:rsid w:val="00A179A2"/>
    <w:rsid w:val="00A83A4B"/>
    <w:rsid w:val="00B42883"/>
    <w:rsid w:val="00B47F47"/>
    <w:rsid w:val="00BB6CC4"/>
    <w:rsid w:val="00C14829"/>
    <w:rsid w:val="00C53517"/>
    <w:rsid w:val="00D05F1D"/>
    <w:rsid w:val="00D41816"/>
    <w:rsid w:val="00D94C56"/>
    <w:rsid w:val="00E1233A"/>
    <w:rsid w:val="00E3686B"/>
    <w:rsid w:val="00E44D98"/>
    <w:rsid w:val="00E830AB"/>
    <w:rsid w:val="00EB56A6"/>
    <w:rsid w:val="00EC7B0D"/>
    <w:rsid w:val="00F5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CE295"/>
  <w15:chartTrackingRefBased/>
  <w15:docId w15:val="{D391AFE0-63C3-45C4-AA8C-E539F50B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79A2"/>
    <w:pPr>
      <w:ind w:left="720"/>
      <w:contextualSpacing/>
    </w:pPr>
  </w:style>
  <w:style w:type="character" w:styleId="CommentReference">
    <w:name w:val="annotation reference"/>
    <w:basedOn w:val="DefaultParagraphFont"/>
    <w:uiPriority w:val="99"/>
    <w:semiHidden/>
    <w:unhideWhenUsed/>
    <w:rsid w:val="00E1233A"/>
    <w:rPr>
      <w:sz w:val="16"/>
      <w:szCs w:val="16"/>
    </w:rPr>
  </w:style>
  <w:style w:type="paragraph" w:styleId="CommentText">
    <w:name w:val="annotation text"/>
    <w:basedOn w:val="Normal"/>
    <w:link w:val="CommentTextChar"/>
    <w:uiPriority w:val="99"/>
    <w:semiHidden/>
    <w:unhideWhenUsed/>
    <w:rsid w:val="00E1233A"/>
    <w:pPr>
      <w:spacing w:line="240" w:lineRule="auto"/>
    </w:pPr>
    <w:rPr>
      <w:sz w:val="20"/>
      <w:szCs w:val="20"/>
    </w:rPr>
  </w:style>
  <w:style w:type="character" w:customStyle="1" w:styleId="CommentTextChar">
    <w:name w:val="Comment Text Char"/>
    <w:basedOn w:val="DefaultParagraphFont"/>
    <w:link w:val="CommentText"/>
    <w:uiPriority w:val="99"/>
    <w:semiHidden/>
    <w:rsid w:val="00E1233A"/>
    <w:rPr>
      <w:sz w:val="20"/>
      <w:szCs w:val="20"/>
    </w:rPr>
  </w:style>
  <w:style w:type="paragraph" w:styleId="CommentSubject">
    <w:name w:val="annotation subject"/>
    <w:basedOn w:val="CommentText"/>
    <w:next w:val="CommentText"/>
    <w:link w:val="CommentSubjectChar"/>
    <w:uiPriority w:val="99"/>
    <w:semiHidden/>
    <w:unhideWhenUsed/>
    <w:rsid w:val="00E1233A"/>
    <w:rPr>
      <w:b/>
      <w:bCs/>
    </w:rPr>
  </w:style>
  <w:style w:type="character" w:customStyle="1" w:styleId="CommentSubjectChar">
    <w:name w:val="Comment Subject Char"/>
    <w:basedOn w:val="CommentTextChar"/>
    <w:link w:val="CommentSubject"/>
    <w:uiPriority w:val="99"/>
    <w:semiHidden/>
    <w:rsid w:val="00E1233A"/>
    <w:rPr>
      <w:b/>
      <w:bCs/>
      <w:sz w:val="20"/>
      <w:szCs w:val="20"/>
    </w:rPr>
  </w:style>
  <w:style w:type="paragraph" w:styleId="BalloonText">
    <w:name w:val="Balloon Text"/>
    <w:basedOn w:val="Normal"/>
    <w:link w:val="BalloonTextChar"/>
    <w:uiPriority w:val="99"/>
    <w:semiHidden/>
    <w:unhideWhenUsed/>
    <w:rsid w:val="00E123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33A"/>
    <w:rPr>
      <w:rFonts w:ascii="Segoe UI" w:hAnsi="Segoe UI" w:cs="Segoe UI"/>
      <w:sz w:val="18"/>
      <w:szCs w:val="18"/>
    </w:rPr>
  </w:style>
  <w:style w:type="paragraph" w:styleId="Revision">
    <w:name w:val="Revision"/>
    <w:hidden/>
    <w:uiPriority w:val="99"/>
    <w:semiHidden/>
    <w:rsid w:val="00E44D98"/>
    <w:pPr>
      <w:spacing w:after="0" w:line="240" w:lineRule="auto"/>
    </w:pPr>
  </w:style>
  <w:style w:type="paragraph" w:styleId="Title">
    <w:name w:val="Title"/>
    <w:basedOn w:val="Normal"/>
    <w:next w:val="Normal"/>
    <w:link w:val="TitleChar"/>
    <w:uiPriority w:val="10"/>
    <w:qFormat/>
    <w:rsid w:val="00B47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C578-F82E-4978-B0C2-73DADBDC1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Barbae Marquez</dc:creator>
  <cp:keywords/>
  <dc:description/>
  <cp:lastModifiedBy>Davis Defontes</cp:lastModifiedBy>
  <cp:revision>6</cp:revision>
  <dcterms:created xsi:type="dcterms:W3CDTF">2019-02-20T20:28:00Z</dcterms:created>
  <dcterms:modified xsi:type="dcterms:W3CDTF">2019-04-02T02:54:00Z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barbae.marquez@avanade.com</vt:lpwstr>
  </property>
  <property fmtid="{D5CDD505-2E9C-101B-9397-08002B2CF9AE}" pid="5" name="MSIP_Label_236020b0-6d69-48c1-9bb5-c586c1062b70_SetDate">
    <vt:lpwstr>2019-02-19T06:16:28.3596361Z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Extended_MSFT_Method">
    <vt:lpwstr>Automatic</vt:lpwstr>
  </property>
  <property fmtid="{D5CDD505-2E9C-101B-9397-08002B2CF9AE}" pid="9" name="MSIP_Label_5fae8262-b78e-4366-8929-a5d6aac95320_Enabled">
    <vt:lpwstr>True</vt:lpwstr>
  </property>
  <property fmtid="{D5CDD505-2E9C-101B-9397-08002B2CF9AE}" pid="10" name="MSIP_Label_5fae8262-b78e-4366-8929-a5d6aac95320_SiteId">
    <vt:lpwstr>cf36141c-ddd7-45a7-b073-111f66d0b30c</vt:lpwstr>
  </property>
  <property fmtid="{D5CDD505-2E9C-101B-9397-08002B2CF9AE}" pid="11" name="MSIP_Label_5fae8262-b78e-4366-8929-a5d6aac95320_Owner">
    <vt:lpwstr>barbae.marquez@avanade.com</vt:lpwstr>
  </property>
  <property fmtid="{D5CDD505-2E9C-101B-9397-08002B2CF9AE}" pid="12" name="MSIP_Label_5fae8262-b78e-4366-8929-a5d6aac95320_SetDate">
    <vt:lpwstr>2019-02-19T06:16:28.3596361Z</vt:lpwstr>
  </property>
  <property fmtid="{D5CDD505-2E9C-101B-9397-08002B2CF9AE}" pid="13" name="MSIP_Label_5fae8262-b78e-4366-8929-a5d6aac95320_Name">
    <vt:lpwstr>Recipients Have Full Control</vt:lpwstr>
  </property>
  <property fmtid="{D5CDD505-2E9C-101B-9397-08002B2CF9AE}" pid="14" name="MSIP_Label_5fae8262-b78e-4366-8929-a5d6aac95320_Application">
    <vt:lpwstr>Microsoft Azure Information Protection</vt:lpwstr>
  </property>
  <property fmtid="{D5CDD505-2E9C-101B-9397-08002B2CF9AE}" pid="15" name="MSIP_Label_5fae8262-b78e-4366-8929-a5d6aac95320_Parent">
    <vt:lpwstr>236020b0-6d69-48c1-9bb5-c586c1062b70</vt:lpwstr>
  </property>
  <property fmtid="{D5CDD505-2E9C-101B-9397-08002B2CF9AE}" pid="16" name="MSIP_Label_5fae8262-b78e-4366-8929-a5d6aac95320_Extended_MSFT_Method">
    <vt:lpwstr>Automatic</vt:lpwstr>
  </property>
  <property fmtid="{D5CDD505-2E9C-101B-9397-08002B2CF9AE}" pid="17" name="Sensitivity">
    <vt:lpwstr>Confidential Recipients Have Full Control</vt:lpwstr>
  </property>
</Properties>
</file>